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724F3" w14:textId="77777777" w:rsidR="00E61920" w:rsidRPr="006A23F8" w:rsidRDefault="001D7858" w:rsidP="001D7858">
      <w:pPr>
        <w:jc w:val="center"/>
        <w:rPr>
          <w:rFonts w:ascii="Arial" w:hAnsi="Arial" w:cs="Arial"/>
          <w:b/>
          <w:sz w:val="32"/>
          <w:lang w:val="en-US"/>
        </w:rPr>
      </w:pPr>
      <w:r w:rsidRPr="006A23F8">
        <w:rPr>
          <w:rFonts w:ascii="Arial" w:hAnsi="Arial" w:cs="Arial"/>
          <w:b/>
          <w:sz w:val="32"/>
          <w:lang w:val="en-US"/>
        </w:rPr>
        <w:t>Macrophage</w:t>
      </w:r>
      <w:r w:rsidR="000E32FD" w:rsidRPr="006A23F8">
        <w:rPr>
          <w:rFonts w:ascii="Arial" w:hAnsi="Arial" w:cs="Arial"/>
          <w:b/>
          <w:sz w:val="32"/>
          <w:lang w:val="en-US"/>
        </w:rPr>
        <w:t xml:space="preserve"> collection</w:t>
      </w:r>
      <w:r w:rsidRPr="006A23F8">
        <w:rPr>
          <w:rFonts w:ascii="Arial" w:hAnsi="Arial" w:cs="Arial"/>
          <w:b/>
          <w:sz w:val="32"/>
          <w:lang w:val="en-US"/>
        </w:rPr>
        <w:t xml:space="preserve"> for Hybridoma thawing</w:t>
      </w:r>
    </w:p>
    <w:p w14:paraId="5E01375F" w14:textId="77777777" w:rsidR="001D7858" w:rsidRPr="006A23F8" w:rsidRDefault="001D7858" w:rsidP="001D7858">
      <w:pPr>
        <w:rPr>
          <w:rFonts w:ascii="Arial" w:hAnsi="Arial" w:cs="Arial"/>
          <w:lang w:val="en-US"/>
        </w:rPr>
      </w:pPr>
    </w:p>
    <w:p w14:paraId="6FB62115" w14:textId="388A4B84" w:rsidR="001D7858" w:rsidRPr="006A23F8" w:rsidRDefault="000E32FD" w:rsidP="001D7858">
      <w:pPr>
        <w:rPr>
          <w:rFonts w:ascii="Arial" w:hAnsi="Arial" w:cs="Arial"/>
          <w:lang w:val="en-US"/>
          <w:rPrChange w:id="0" w:author="Nico2" w:date="2019-10-30T16:11:00Z">
            <w:rPr>
              <w:rFonts w:ascii="Arial" w:hAnsi="Arial" w:cs="Arial"/>
              <w:lang w:val="en-US"/>
            </w:rPr>
          </w:rPrChange>
        </w:rPr>
      </w:pPr>
      <w:r w:rsidRPr="006A23F8">
        <w:rPr>
          <w:rFonts w:ascii="Arial" w:hAnsi="Arial" w:cs="Arial"/>
        </w:rPr>
        <w:sym w:font="Wingdings" w:char="F0E0"/>
      </w:r>
      <w:r w:rsidRPr="006A23F8">
        <w:rPr>
          <w:rFonts w:ascii="Arial" w:hAnsi="Arial" w:cs="Arial"/>
          <w:lang w:val="en-US"/>
        </w:rPr>
        <w:t xml:space="preserve"> </w:t>
      </w:r>
      <w:r w:rsidR="001D7858" w:rsidRPr="006A23F8">
        <w:rPr>
          <w:rFonts w:ascii="Arial" w:hAnsi="Arial" w:cs="Arial"/>
          <w:lang w:val="en-US"/>
        </w:rPr>
        <w:t>Prepare at least two mice per hybridoma thawing</w:t>
      </w:r>
      <w:ins w:id="1" w:author="Mélanie" w:date="2019-10-30T16:00:00Z">
        <w:r w:rsidR="005267B6" w:rsidRPr="006A23F8">
          <w:rPr>
            <w:rFonts w:ascii="Arial" w:hAnsi="Arial" w:cs="Arial"/>
            <w:lang w:val="en-US"/>
          </w:rPr>
          <w:t>: you will prepare 1x 24-well plate per mouse</w:t>
        </w:r>
      </w:ins>
      <w:r w:rsidR="001D7858" w:rsidRPr="006A23F8">
        <w:rPr>
          <w:rFonts w:ascii="Arial" w:hAnsi="Arial" w:cs="Arial"/>
          <w:lang w:val="en-US"/>
        </w:rPr>
        <w:t>.</w:t>
      </w:r>
      <w:ins w:id="2" w:author="Mélanie" w:date="2019-10-30T16:00:00Z">
        <w:r w:rsidR="00682611" w:rsidRPr="006A23F8">
          <w:rPr>
            <w:rFonts w:ascii="Arial" w:hAnsi="Arial" w:cs="Arial"/>
            <w:lang w:val="en-US"/>
            <w:rPrChange w:id="3" w:author="Nico2" w:date="2019-10-30T16:11:00Z">
              <w:rPr>
                <w:rFonts w:ascii="Arial" w:hAnsi="Arial" w:cs="Arial"/>
                <w:lang w:val="en-US"/>
              </w:rPr>
            </w:rPrChange>
          </w:rPr>
          <w:t xml:space="preserve"> If you can have more mice (and thus more frozen hybridoma), it</w:t>
        </w:r>
      </w:ins>
      <w:ins w:id="4" w:author="Mélanie" w:date="2019-10-30T16:01:00Z">
        <w:r w:rsidR="00682611" w:rsidRPr="006A23F8">
          <w:rPr>
            <w:rFonts w:ascii="Arial" w:hAnsi="Arial" w:cs="Arial"/>
            <w:lang w:val="en-US"/>
            <w:rPrChange w:id="5" w:author="Nico2" w:date="2019-10-30T16:11:00Z">
              <w:rPr>
                <w:rFonts w:ascii="Arial" w:hAnsi="Arial" w:cs="Arial"/>
                <w:lang w:val="en-US"/>
              </w:rPr>
            </w:rPrChange>
          </w:rPr>
          <w:t>’s worth trying because contaminations happen often.</w:t>
        </w:r>
      </w:ins>
    </w:p>
    <w:p w14:paraId="39202036" w14:textId="77777777" w:rsidR="000E32FD" w:rsidRPr="006A23F8" w:rsidRDefault="001D7858" w:rsidP="000E32FD">
      <w:pPr>
        <w:jc w:val="center"/>
        <w:rPr>
          <w:rFonts w:ascii="Arial" w:hAnsi="Arial" w:cs="Arial"/>
          <w:b/>
          <w:lang w:val="en-US"/>
          <w:rPrChange w:id="6" w:author="Nico2" w:date="2019-10-30T16:11:00Z">
            <w:rPr>
              <w:rFonts w:ascii="Arial" w:hAnsi="Arial" w:cs="Arial"/>
              <w:b/>
              <w:lang w:val="en-US"/>
            </w:rPr>
          </w:rPrChange>
        </w:rPr>
      </w:pPr>
      <w:r w:rsidRPr="006A23F8">
        <w:rPr>
          <w:rFonts w:ascii="Arial" w:hAnsi="Arial" w:cs="Arial"/>
          <w:b/>
          <w:lang w:val="en-US"/>
          <w:rPrChange w:id="7" w:author="Nico2" w:date="2019-10-30T16:11:00Z">
            <w:rPr>
              <w:rFonts w:ascii="Arial" w:hAnsi="Arial" w:cs="Arial"/>
              <w:b/>
              <w:lang w:val="en-US"/>
            </w:rPr>
          </w:rPrChange>
        </w:rPr>
        <w:t xml:space="preserve">! Never mix the macrophages from different mice </w:t>
      </w:r>
    </w:p>
    <w:p w14:paraId="20807B94" w14:textId="77777777" w:rsidR="001D7858" w:rsidRPr="006A23F8" w:rsidRDefault="001D7858" w:rsidP="000E32FD">
      <w:pPr>
        <w:jc w:val="center"/>
        <w:rPr>
          <w:rFonts w:ascii="Arial" w:hAnsi="Arial" w:cs="Arial"/>
          <w:b/>
          <w:lang w:val="en-US"/>
          <w:rPrChange w:id="8" w:author="Nico2" w:date="2019-10-30T16:11:00Z">
            <w:rPr>
              <w:rFonts w:ascii="Arial" w:hAnsi="Arial" w:cs="Arial"/>
              <w:b/>
              <w:lang w:val="en-US"/>
            </w:rPr>
          </w:rPrChange>
        </w:rPr>
      </w:pPr>
      <w:r w:rsidRPr="006A23F8">
        <w:rPr>
          <w:rFonts w:ascii="Arial" w:hAnsi="Arial" w:cs="Arial"/>
          <w:b/>
          <w:lang w:val="en-US"/>
          <w:rPrChange w:id="9" w:author="Nico2" w:date="2019-10-30T16:11:00Z">
            <w:rPr>
              <w:rFonts w:ascii="Arial" w:hAnsi="Arial" w:cs="Arial"/>
              <w:b/>
              <w:lang w:val="en-US"/>
            </w:rPr>
          </w:rPrChange>
        </w:rPr>
        <w:t xml:space="preserve">to avoid </w:t>
      </w:r>
      <w:r w:rsidR="000E32FD" w:rsidRPr="006A23F8">
        <w:rPr>
          <w:rFonts w:ascii="Arial" w:hAnsi="Arial" w:cs="Arial"/>
          <w:b/>
          <w:lang w:val="en-US"/>
          <w:rPrChange w:id="10" w:author="Nico2" w:date="2019-10-30T16:11:00Z">
            <w:rPr>
              <w:rFonts w:ascii="Arial" w:hAnsi="Arial" w:cs="Arial"/>
              <w:b/>
              <w:lang w:val="en-US"/>
            </w:rPr>
          </w:rPrChange>
        </w:rPr>
        <w:t xml:space="preserve">cross </w:t>
      </w:r>
      <w:r w:rsidRPr="006A23F8">
        <w:rPr>
          <w:rFonts w:ascii="Arial" w:hAnsi="Arial" w:cs="Arial"/>
          <w:b/>
          <w:lang w:val="en-US"/>
          <w:rPrChange w:id="11" w:author="Nico2" w:date="2019-10-30T16:11:00Z">
            <w:rPr>
              <w:rFonts w:ascii="Arial" w:hAnsi="Arial" w:cs="Arial"/>
              <w:b/>
              <w:lang w:val="en-US"/>
            </w:rPr>
          </w:rPrChange>
        </w:rPr>
        <w:t>contamination !</w:t>
      </w:r>
    </w:p>
    <w:p w14:paraId="7C11ACF0" w14:textId="77777777" w:rsidR="000E32FD" w:rsidRPr="006A23F8" w:rsidRDefault="000E32FD" w:rsidP="001D7858">
      <w:pPr>
        <w:rPr>
          <w:rFonts w:ascii="Arial" w:hAnsi="Arial" w:cs="Arial"/>
          <w:u w:val="single"/>
          <w:lang w:val="en-US"/>
          <w:rPrChange w:id="12" w:author="Nico2" w:date="2019-10-30T16:11:00Z">
            <w:rPr>
              <w:rFonts w:ascii="Arial" w:hAnsi="Arial" w:cs="Arial"/>
              <w:u w:val="single"/>
              <w:lang w:val="en-US"/>
            </w:rPr>
          </w:rPrChange>
        </w:rPr>
      </w:pPr>
    </w:p>
    <w:p w14:paraId="4D245AAA" w14:textId="77777777" w:rsidR="001D7858" w:rsidRPr="006A23F8" w:rsidRDefault="001D7858" w:rsidP="001D7858">
      <w:pPr>
        <w:rPr>
          <w:rFonts w:ascii="Arial" w:hAnsi="Arial" w:cs="Arial"/>
          <w:u w:val="single"/>
          <w:lang w:val="en-US"/>
        </w:rPr>
      </w:pPr>
      <w:r w:rsidRPr="006A23F8">
        <w:rPr>
          <w:rFonts w:ascii="Arial" w:hAnsi="Arial" w:cs="Arial"/>
          <w:u w:val="single"/>
          <w:lang w:val="en-US"/>
          <w:rPrChange w:id="13" w:author="Nico2" w:date="2019-10-30T16:11:00Z">
            <w:rPr>
              <w:rFonts w:ascii="Arial" w:hAnsi="Arial" w:cs="Arial"/>
              <w:u w:val="single"/>
              <w:lang w:val="en-US"/>
            </w:rPr>
          </w:rPrChange>
        </w:rPr>
        <w:t>Material </w:t>
      </w:r>
      <w:r w:rsidR="000E32FD" w:rsidRPr="006A23F8">
        <w:rPr>
          <w:rFonts w:ascii="Arial" w:hAnsi="Arial" w:cs="Arial"/>
          <w:u w:val="single"/>
          <w:lang w:val="en-US"/>
          <w:rPrChange w:id="14" w:author="Nico2" w:date="2019-10-30T16:11:00Z">
            <w:rPr>
              <w:rFonts w:ascii="Arial" w:hAnsi="Arial" w:cs="Arial"/>
              <w:u w:val="single"/>
              <w:lang w:val="en-US"/>
            </w:rPr>
          </w:rPrChange>
        </w:rPr>
        <w:t xml:space="preserve">for </w:t>
      </w:r>
      <w:r w:rsidR="000E32FD" w:rsidRPr="006A23F8">
        <w:rPr>
          <w:rFonts w:ascii="Arial" w:hAnsi="Arial" w:cs="Arial"/>
          <w:b/>
          <w:u w:val="single"/>
          <w:lang w:val="en-US"/>
        </w:rPr>
        <w:t>one</w:t>
      </w:r>
      <w:r w:rsidR="000E32FD" w:rsidRPr="006A23F8">
        <w:rPr>
          <w:rFonts w:ascii="Arial" w:hAnsi="Arial" w:cs="Arial"/>
          <w:u w:val="single"/>
          <w:lang w:val="en-US"/>
        </w:rPr>
        <w:t xml:space="preserve"> mouse</w:t>
      </w:r>
      <w:r w:rsidRPr="006A23F8">
        <w:rPr>
          <w:rFonts w:ascii="Arial" w:hAnsi="Arial" w:cs="Arial"/>
          <w:u w:val="single"/>
          <w:lang w:val="en-US"/>
        </w:rPr>
        <w:t>:</w:t>
      </w:r>
    </w:p>
    <w:p w14:paraId="06B6FFC2" w14:textId="3A62B5FD" w:rsidR="001D7858" w:rsidRPr="006A23F8" w:rsidRDefault="00893F35" w:rsidP="000E32FD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ins w:id="15" w:author="Mélanie" w:date="2019-10-30T15:54:00Z">
        <w:r w:rsidRPr="006A23F8">
          <w:rPr>
            <w:rFonts w:ascii="Arial" w:hAnsi="Arial" w:cs="Arial"/>
            <w:lang w:val="en-US"/>
          </w:rPr>
          <w:t xml:space="preserve">One </w:t>
        </w:r>
      </w:ins>
      <w:r w:rsidR="000E32FD" w:rsidRPr="006A23F8">
        <w:rPr>
          <w:rFonts w:ascii="Arial" w:hAnsi="Arial" w:cs="Arial"/>
          <w:lang w:val="en-US"/>
        </w:rPr>
        <w:t>24</w:t>
      </w:r>
      <w:r w:rsidR="001757FC" w:rsidRPr="006A23F8">
        <w:rPr>
          <w:rFonts w:ascii="Arial" w:hAnsi="Arial" w:cs="Arial"/>
          <w:lang w:val="en-US"/>
        </w:rPr>
        <w:t>-</w:t>
      </w:r>
      <w:r w:rsidR="000E32FD" w:rsidRPr="006A23F8">
        <w:rPr>
          <w:rFonts w:ascii="Arial" w:hAnsi="Arial" w:cs="Arial"/>
          <w:lang w:val="en-US"/>
        </w:rPr>
        <w:t>well plate</w:t>
      </w:r>
      <w:ins w:id="16" w:author="Mélanie" w:date="2019-10-30T15:58:00Z">
        <w:r w:rsidR="004A177E" w:rsidRPr="006A23F8">
          <w:rPr>
            <w:rFonts w:ascii="Arial" w:hAnsi="Arial" w:cs="Arial"/>
            <w:lang w:val="en-US"/>
          </w:rPr>
          <w:t xml:space="preserve"> (prepare 10 wells)</w:t>
        </w:r>
      </w:ins>
    </w:p>
    <w:p w14:paraId="357E5A58" w14:textId="77777777" w:rsidR="001D7858" w:rsidRPr="006A23F8" w:rsidRDefault="000E32FD" w:rsidP="000E32FD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6A23F8">
        <w:rPr>
          <w:rFonts w:ascii="Arial" w:hAnsi="Arial" w:cs="Arial"/>
          <w:lang w:val="en-US"/>
        </w:rPr>
        <w:t xml:space="preserve">5 mL of </w:t>
      </w:r>
      <w:r w:rsidR="001D7858" w:rsidRPr="006A23F8">
        <w:rPr>
          <w:rFonts w:ascii="Arial" w:hAnsi="Arial" w:cs="Arial"/>
          <w:lang w:val="en-US"/>
        </w:rPr>
        <w:t>1X steril</w:t>
      </w:r>
      <w:r w:rsidRPr="006A23F8">
        <w:rPr>
          <w:rFonts w:ascii="Arial" w:hAnsi="Arial" w:cs="Arial"/>
          <w:lang w:val="en-US"/>
        </w:rPr>
        <w:t>e PBS</w:t>
      </w:r>
      <w:r w:rsidR="009A24DE" w:rsidRPr="006A23F8">
        <w:rPr>
          <w:rFonts w:ascii="Arial" w:hAnsi="Arial" w:cs="Arial"/>
          <w:lang w:val="en-US"/>
        </w:rPr>
        <w:t xml:space="preserve"> pre-</w:t>
      </w:r>
      <w:r w:rsidRPr="006A23F8">
        <w:rPr>
          <w:rFonts w:ascii="Arial" w:hAnsi="Arial" w:cs="Arial"/>
          <w:lang w:val="en-US"/>
        </w:rPr>
        <w:t>warmed @ 37°C</w:t>
      </w:r>
    </w:p>
    <w:p w14:paraId="4B5CA388" w14:textId="77EC7E27" w:rsidR="001D7858" w:rsidRPr="006A23F8" w:rsidRDefault="000E32FD" w:rsidP="000E32FD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6A23F8">
        <w:rPr>
          <w:rFonts w:ascii="Arial" w:hAnsi="Arial" w:cs="Arial"/>
          <w:lang w:val="en-US"/>
        </w:rPr>
        <w:t xml:space="preserve">10 mL of </w:t>
      </w:r>
      <w:r w:rsidR="001D7858" w:rsidRPr="006A23F8">
        <w:rPr>
          <w:rFonts w:ascii="Arial" w:hAnsi="Arial" w:cs="Arial"/>
          <w:lang w:val="en-US"/>
        </w:rPr>
        <w:t xml:space="preserve">complete Hybridoma medium </w:t>
      </w:r>
      <w:ins w:id="17" w:author="Mélanie" w:date="2019-10-30T15:37:00Z">
        <w:r w:rsidR="001757FC" w:rsidRPr="006A23F8">
          <w:rPr>
            <w:rFonts w:ascii="Arial" w:hAnsi="Arial" w:cs="Arial"/>
            <w:lang w:val="en-US"/>
          </w:rPr>
          <w:t xml:space="preserve">(such as </w:t>
        </w:r>
      </w:ins>
      <w:r w:rsidR="001D7858" w:rsidRPr="006A23F8">
        <w:rPr>
          <w:rFonts w:ascii="Arial" w:hAnsi="Arial" w:cs="Arial"/>
          <w:lang w:val="en-US"/>
        </w:rPr>
        <w:t>IMDM</w:t>
      </w:r>
      <w:ins w:id="18" w:author="Mélanie" w:date="2019-10-30T15:37:00Z">
        <w:r w:rsidR="001757FC" w:rsidRPr="006A23F8">
          <w:rPr>
            <w:rFonts w:ascii="Arial" w:hAnsi="Arial" w:cs="Arial"/>
            <w:lang w:val="en-US"/>
          </w:rPr>
          <w:t>)</w:t>
        </w:r>
      </w:ins>
      <w:r w:rsidRPr="006A23F8">
        <w:rPr>
          <w:rFonts w:ascii="Arial" w:hAnsi="Arial" w:cs="Arial"/>
          <w:lang w:val="en-US"/>
        </w:rPr>
        <w:t xml:space="preserve"> </w:t>
      </w:r>
      <w:r w:rsidR="009A24DE" w:rsidRPr="006A23F8">
        <w:rPr>
          <w:rFonts w:ascii="Arial" w:hAnsi="Arial" w:cs="Arial"/>
          <w:lang w:val="en-US"/>
        </w:rPr>
        <w:t>pre-</w:t>
      </w:r>
      <w:r w:rsidRPr="006A23F8">
        <w:rPr>
          <w:rFonts w:ascii="Arial" w:hAnsi="Arial" w:cs="Arial"/>
          <w:lang w:val="en-US"/>
        </w:rPr>
        <w:t>warmed @ 37°C</w:t>
      </w:r>
    </w:p>
    <w:p w14:paraId="3BFA6FC6" w14:textId="77777777" w:rsidR="001D7858" w:rsidRPr="006A23F8" w:rsidRDefault="001D7858" w:rsidP="000E32FD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  <w:rPrChange w:id="19" w:author="Nico2" w:date="2019-10-30T16:11:00Z">
            <w:rPr>
              <w:rFonts w:ascii="Arial" w:hAnsi="Arial" w:cs="Arial"/>
            </w:rPr>
          </w:rPrChange>
        </w:rPr>
      </w:pPr>
      <w:r w:rsidRPr="006A23F8">
        <w:rPr>
          <w:rFonts w:ascii="Arial" w:hAnsi="Arial" w:cs="Arial"/>
        </w:rPr>
        <w:t>10mL syringe and 21G needle</w:t>
      </w:r>
    </w:p>
    <w:p w14:paraId="119ED0D4" w14:textId="46B096CD" w:rsidR="000E32FD" w:rsidRPr="006A23F8" w:rsidRDefault="000E32FD" w:rsidP="000E32FD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  <w:rPrChange w:id="20" w:author="Nico2" w:date="2019-10-30T16:11:00Z">
            <w:rPr>
              <w:rFonts w:ascii="Arial" w:hAnsi="Arial" w:cs="Arial"/>
            </w:rPr>
          </w:rPrChange>
        </w:rPr>
      </w:pPr>
      <w:r w:rsidRPr="006A23F8">
        <w:rPr>
          <w:rFonts w:ascii="Arial" w:hAnsi="Arial" w:cs="Arial"/>
          <w:rPrChange w:id="21" w:author="Nico2" w:date="2019-10-30T16:11:00Z">
            <w:rPr>
              <w:rFonts w:ascii="Arial" w:hAnsi="Arial" w:cs="Arial"/>
            </w:rPr>
          </w:rPrChange>
        </w:rPr>
        <w:t xml:space="preserve">one </w:t>
      </w:r>
      <w:ins w:id="22" w:author="Mélanie" w:date="2019-10-30T15:39:00Z">
        <w:r w:rsidR="001757FC" w:rsidRPr="006A23F8">
          <w:rPr>
            <w:rFonts w:ascii="Arial" w:hAnsi="Arial" w:cs="Arial"/>
            <w:rPrChange w:id="23" w:author="Nico2" w:date="2019-10-30T16:11:00Z">
              <w:rPr>
                <w:rFonts w:ascii="Arial" w:hAnsi="Arial" w:cs="Arial"/>
              </w:rPr>
            </w:rPrChange>
          </w:rPr>
          <w:t xml:space="preserve">sterile </w:t>
        </w:r>
      </w:ins>
      <w:r w:rsidRPr="006A23F8">
        <w:rPr>
          <w:rFonts w:ascii="Arial" w:hAnsi="Arial" w:cs="Arial"/>
          <w:rPrChange w:id="24" w:author="Nico2" w:date="2019-10-30T16:11:00Z">
            <w:rPr>
              <w:rFonts w:ascii="Arial" w:hAnsi="Arial" w:cs="Arial"/>
            </w:rPr>
          </w:rPrChange>
        </w:rPr>
        <w:t>15 mL tube</w:t>
      </w:r>
    </w:p>
    <w:p w14:paraId="14BE1CF3" w14:textId="77777777" w:rsidR="001D7858" w:rsidRPr="006A23F8" w:rsidRDefault="001D7858" w:rsidP="001D7858">
      <w:pPr>
        <w:rPr>
          <w:rFonts w:ascii="Arial" w:hAnsi="Arial" w:cs="Arial"/>
          <w:u w:val="single"/>
          <w:rPrChange w:id="25" w:author="Nico2" w:date="2019-10-30T16:11:00Z">
            <w:rPr>
              <w:rFonts w:ascii="Arial" w:hAnsi="Arial" w:cs="Arial"/>
              <w:u w:val="single"/>
            </w:rPr>
          </w:rPrChange>
        </w:rPr>
      </w:pPr>
      <w:r w:rsidRPr="006A23F8">
        <w:rPr>
          <w:rFonts w:ascii="Arial" w:hAnsi="Arial" w:cs="Arial"/>
          <w:u w:val="single"/>
          <w:rPrChange w:id="26" w:author="Nico2" w:date="2019-10-30T16:11:00Z">
            <w:rPr>
              <w:rFonts w:ascii="Arial" w:hAnsi="Arial" w:cs="Arial"/>
              <w:u w:val="single"/>
            </w:rPr>
          </w:rPrChange>
        </w:rPr>
        <w:t>Procedure :</w:t>
      </w:r>
    </w:p>
    <w:p w14:paraId="5C695823" w14:textId="77777777" w:rsidR="001D7858" w:rsidRPr="006A23F8" w:rsidRDefault="009A24DE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  <w:rPrChange w:id="27" w:author="Nico2" w:date="2019-10-30T16:11:00Z">
            <w:rPr>
              <w:rFonts w:ascii="Arial" w:hAnsi="Arial" w:cs="Arial"/>
              <w:lang w:val="en-US"/>
            </w:rPr>
          </w:rPrChange>
        </w:rPr>
      </w:pPr>
      <w:r w:rsidRPr="006A23F8">
        <w:rPr>
          <w:rFonts w:ascii="Arial" w:hAnsi="Arial" w:cs="Arial"/>
          <w:lang w:val="en-US"/>
          <w:rPrChange w:id="28" w:author="Nico2" w:date="2019-10-30T16:11:00Z">
            <w:rPr>
              <w:rFonts w:ascii="Arial" w:hAnsi="Arial" w:cs="Arial"/>
              <w:lang w:val="en-US"/>
            </w:rPr>
          </w:rPrChange>
        </w:rPr>
        <w:t>Pre-</w:t>
      </w:r>
      <w:r w:rsidR="001D7858" w:rsidRPr="006A23F8">
        <w:rPr>
          <w:rFonts w:ascii="Arial" w:hAnsi="Arial" w:cs="Arial"/>
          <w:lang w:val="en-US"/>
          <w:rPrChange w:id="29" w:author="Nico2" w:date="2019-10-30T16:11:00Z">
            <w:rPr>
              <w:rFonts w:ascii="Arial" w:hAnsi="Arial" w:cs="Arial"/>
              <w:lang w:val="en-US"/>
            </w:rPr>
          </w:rPrChange>
        </w:rPr>
        <w:t>warm 1X PBS and medium for hybridoma @ 37°C</w:t>
      </w:r>
    </w:p>
    <w:p w14:paraId="506729F4" w14:textId="7F962164" w:rsidR="001D7858" w:rsidRPr="006A23F8" w:rsidRDefault="001D7858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  <w:rPrChange w:id="30" w:author="Nico2" w:date="2019-10-30T16:11:00Z">
            <w:rPr>
              <w:rFonts w:ascii="Arial" w:hAnsi="Arial" w:cs="Arial"/>
              <w:lang w:val="en-US"/>
            </w:rPr>
          </w:rPrChange>
        </w:rPr>
      </w:pPr>
      <w:r w:rsidRPr="006A23F8">
        <w:rPr>
          <w:rFonts w:ascii="Arial" w:hAnsi="Arial" w:cs="Arial"/>
          <w:lang w:val="en-US"/>
          <w:rPrChange w:id="31" w:author="Nico2" w:date="2019-10-30T16:11:00Z">
            <w:rPr>
              <w:rFonts w:ascii="Arial" w:hAnsi="Arial" w:cs="Arial"/>
              <w:lang w:val="en-US"/>
            </w:rPr>
          </w:rPrChange>
        </w:rPr>
        <w:t>Sacrifice a mouse</w:t>
      </w:r>
      <w:r w:rsidR="00572B84" w:rsidRPr="006A23F8">
        <w:rPr>
          <w:rFonts w:ascii="Arial" w:hAnsi="Arial" w:cs="Arial"/>
          <w:lang w:val="en-US"/>
          <w:rPrChange w:id="32" w:author="Nico2" w:date="2019-10-30T16:11:00Z">
            <w:rPr>
              <w:rFonts w:ascii="Arial" w:hAnsi="Arial" w:cs="Arial"/>
              <w:lang w:val="en-US"/>
            </w:rPr>
          </w:rPrChange>
        </w:rPr>
        <w:t xml:space="preserve"> </w:t>
      </w:r>
      <w:ins w:id="33" w:author="Mélanie" w:date="2019-10-30T15:38:00Z">
        <w:r w:rsidR="001757FC" w:rsidRPr="006A23F8">
          <w:rPr>
            <w:rFonts w:ascii="Arial" w:hAnsi="Arial" w:cs="Arial"/>
            <w:lang w:val="en"/>
            <w:rPrChange w:id="34" w:author="Nico2" w:date="2019-10-30T16:11:00Z">
              <w:rPr>
                <w:rFonts w:ascii="Arial" w:hAnsi="Arial" w:cs="Arial"/>
                <w:lang w:val="en"/>
              </w:rPr>
            </w:rPrChange>
          </w:rPr>
          <w:t xml:space="preserve">following </w:t>
        </w:r>
      </w:ins>
      <w:r w:rsidR="00572B84" w:rsidRPr="006A23F8">
        <w:rPr>
          <w:rFonts w:ascii="Arial" w:hAnsi="Arial" w:cs="Arial"/>
          <w:lang w:val="en"/>
          <w:rPrChange w:id="35" w:author="Nico2" w:date="2019-10-30T16:11:00Z">
            <w:rPr>
              <w:rFonts w:ascii="Arial" w:hAnsi="Arial" w:cs="Arial"/>
              <w:lang w:val="en"/>
            </w:rPr>
          </w:rPrChange>
        </w:rPr>
        <w:t>the ethical rules</w:t>
      </w:r>
    </w:p>
    <w:p w14:paraId="20C15D6B" w14:textId="77777777" w:rsidR="001D7858" w:rsidRPr="006A23F8" w:rsidRDefault="001D7858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  <w:rPrChange w:id="36" w:author="Nico2" w:date="2019-10-30T16:11:00Z">
            <w:rPr>
              <w:rFonts w:ascii="Arial" w:hAnsi="Arial" w:cs="Arial"/>
              <w:lang w:val="en-US"/>
            </w:rPr>
          </w:rPrChange>
        </w:rPr>
      </w:pPr>
      <w:r w:rsidRPr="006A23F8">
        <w:rPr>
          <w:rFonts w:ascii="Arial" w:hAnsi="Arial" w:cs="Arial"/>
          <w:lang w:val="en-US"/>
          <w:rPrChange w:id="37" w:author="Nico2" w:date="2019-10-30T16:11:00Z">
            <w:rPr>
              <w:rFonts w:ascii="Arial" w:hAnsi="Arial" w:cs="Arial"/>
              <w:lang w:val="en-US"/>
            </w:rPr>
          </w:rPrChange>
        </w:rPr>
        <w:t>Under a microbiological hood, wash the mouse with 70% Ethanol</w:t>
      </w:r>
    </w:p>
    <w:p w14:paraId="35299B4D" w14:textId="77777777" w:rsidR="001D7858" w:rsidRPr="006A23F8" w:rsidRDefault="001D7858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  <w:rPrChange w:id="38" w:author="Nico2" w:date="2019-10-30T16:11:00Z">
            <w:rPr>
              <w:rFonts w:ascii="Arial" w:hAnsi="Arial" w:cs="Arial"/>
              <w:lang w:val="en-US"/>
            </w:rPr>
          </w:rPrChange>
        </w:rPr>
      </w:pPr>
      <w:r w:rsidRPr="006A23F8">
        <w:rPr>
          <w:rFonts w:ascii="Arial" w:hAnsi="Arial" w:cs="Arial"/>
          <w:lang w:val="en-US"/>
          <w:rPrChange w:id="39" w:author="Nico2" w:date="2019-10-30T16:11:00Z">
            <w:rPr>
              <w:rFonts w:ascii="Arial" w:hAnsi="Arial" w:cs="Arial"/>
              <w:lang w:val="en-US"/>
            </w:rPr>
          </w:rPrChange>
        </w:rPr>
        <w:t>Cut and open the skin to have access to the peritoneum</w:t>
      </w:r>
    </w:p>
    <w:p w14:paraId="1837B31D" w14:textId="77777777" w:rsidR="001D7858" w:rsidRPr="006A23F8" w:rsidRDefault="001D7858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  <w:rPrChange w:id="40" w:author="Nico2" w:date="2019-10-30T16:11:00Z">
            <w:rPr>
              <w:rFonts w:ascii="Arial" w:hAnsi="Arial" w:cs="Arial"/>
              <w:lang w:val="en-US"/>
            </w:rPr>
          </w:rPrChange>
        </w:rPr>
      </w:pPr>
      <w:r w:rsidRPr="006A23F8">
        <w:rPr>
          <w:rFonts w:ascii="Arial" w:hAnsi="Arial" w:cs="Arial"/>
          <w:lang w:val="en-US"/>
          <w:rPrChange w:id="41" w:author="Nico2" w:date="2019-10-30T16:11:00Z">
            <w:rPr>
              <w:rFonts w:ascii="Arial" w:hAnsi="Arial" w:cs="Arial"/>
              <w:lang w:val="en-US"/>
            </w:rPr>
          </w:rPrChange>
        </w:rPr>
        <w:t>Inject 5 mL  of prewarmed PBS into the peritoneum</w:t>
      </w:r>
      <w:ins w:id="42" w:author="Mélanie" w:date="2019-10-30T15:39:00Z">
        <w:r w:rsidR="001757FC" w:rsidRPr="006A23F8">
          <w:rPr>
            <w:rFonts w:ascii="Arial" w:hAnsi="Arial" w:cs="Arial"/>
            <w:lang w:val="en-US"/>
            <w:rPrChange w:id="43" w:author="Nico2" w:date="2019-10-30T16:11:00Z">
              <w:rPr>
                <w:rFonts w:ascii="Arial" w:hAnsi="Arial" w:cs="Arial"/>
                <w:lang w:val="en-US"/>
              </w:rPr>
            </w:rPrChange>
          </w:rPr>
          <w:t>. Don’t remove the needle</w:t>
        </w:r>
      </w:ins>
    </w:p>
    <w:p w14:paraId="2BDF26B8" w14:textId="3D8C0140" w:rsidR="001D7858" w:rsidRPr="006A23F8" w:rsidRDefault="001D7858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  <w:rPrChange w:id="44" w:author="Nico2" w:date="2019-10-30T16:11:00Z">
            <w:rPr>
              <w:rFonts w:ascii="Arial" w:hAnsi="Arial" w:cs="Arial"/>
              <w:lang w:val="en-US"/>
            </w:rPr>
          </w:rPrChange>
        </w:rPr>
      </w:pPr>
      <w:r w:rsidRPr="006A23F8">
        <w:rPr>
          <w:rFonts w:ascii="Arial" w:hAnsi="Arial" w:cs="Arial"/>
          <w:lang w:val="en-US"/>
          <w:rPrChange w:id="45" w:author="Nico2" w:date="2019-10-30T16:11:00Z">
            <w:rPr>
              <w:rFonts w:ascii="Arial" w:hAnsi="Arial" w:cs="Arial"/>
              <w:lang w:val="en-US"/>
            </w:rPr>
          </w:rPrChange>
        </w:rPr>
        <w:t xml:space="preserve">Massage the peritoneum </w:t>
      </w:r>
    </w:p>
    <w:p w14:paraId="2ADD29C0" w14:textId="3F18BAE8" w:rsidR="001D7858" w:rsidRPr="006A23F8" w:rsidRDefault="001D7858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  <w:rPrChange w:id="46" w:author="Nico2" w:date="2019-10-30T16:11:00Z">
            <w:rPr>
              <w:rFonts w:ascii="Arial" w:hAnsi="Arial" w:cs="Arial"/>
              <w:lang w:val="en-US"/>
            </w:rPr>
          </w:rPrChange>
        </w:rPr>
      </w:pPr>
      <w:r w:rsidRPr="006A23F8">
        <w:rPr>
          <w:rFonts w:ascii="Arial" w:hAnsi="Arial" w:cs="Arial"/>
          <w:lang w:val="en-US"/>
          <w:rPrChange w:id="47" w:author="Nico2" w:date="2019-10-30T16:11:00Z">
            <w:rPr>
              <w:rFonts w:ascii="Arial" w:hAnsi="Arial" w:cs="Arial"/>
              <w:lang w:val="en-US"/>
            </w:rPr>
          </w:rPrChange>
        </w:rPr>
        <w:t>Recover the PBS</w:t>
      </w:r>
      <w:ins w:id="48" w:author="Mélanie" w:date="2019-10-30T15:39:00Z">
        <w:r w:rsidR="001757FC" w:rsidRPr="006A23F8">
          <w:rPr>
            <w:rFonts w:ascii="Arial" w:hAnsi="Arial" w:cs="Arial"/>
            <w:lang w:val="en-US"/>
            <w:rPrChange w:id="49" w:author="Nico2" w:date="2019-10-30T16:11:00Z">
              <w:rPr>
                <w:rFonts w:ascii="Arial" w:hAnsi="Arial" w:cs="Arial"/>
                <w:lang w:val="en-US"/>
              </w:rPr>
            </w:rPrChange>
          </w:rPr>
          <w:t>/macrophages</w:t>
        </w:r>
      </w:ins>
      <w:r w:rsidRPr="006A23F8">
        <w:rPr>
          <w:rFonts w:ascii="Arial" w:hAnsi="Arial" w:cs="Arial"/>
          <w:lang w:val="en-US"/>
          <w:rPrChange w:id="50" w:author="Nico2" w:date="2019-10-30T16:11:00Z">
            <w:rPr>
              <w:rFonts w:ascii="Arial" w:hAnsi="Arial" w:cs="Arial"/>
              <w:lang w:val="en-US"/>
            </w:rPr>
          </w:rPrChange>
        </w:rPr>
        <w:t xml:space="preserve"> with the syringe and load it into </w:t>
      </w:r>
      <w:ins w:id="51" w:author="Mélanie" w:date="2019-10-30T15:39:00Z">
        <w:r w:rsidR="001757FC" w:rsidRPr="006A23F8">
          <w:rPr>
            <w:rFonts w:ascii="Arial" w:hAnsi="Arial" w:cs="Arial"/>
            <w:lang w:val="en-US"/>
            <w:rPrChange w:id="52" w:author="Nico2" w:date="2019-10-30T16:11:00Z">
              <w:rPr>
                <w:rFonts w:ascii="Arial" w:hAnsi="Arial" w:cs="Arial"/>
                <w:lang w:val="en-US"/>
              </w:rPr>
            </w:rPrChange>
          </w:rPr>
          <w:t xml:space="preserve">the </w:t>
        </w:r>
      </w:ins>
      <w:r w:rsidRPr="006A23F8">
        <w:rPr>
          <w:rFonts w:ascii="Arial" w:hAnsi="Arial" w:cs="Arial"/>
          <w:lang w:val="en-US"/>
          <w:rPrChange w:id="53" w:author="Nico2" w:date="2019-10-30T16:11:00Z">
            <w:rPr>
              <w:rFonts w:ascii="Arial" w:hAnsi="Arial" w:cs="Arial"/>
              <w:lang w:val="en-US"/>
            </w:rPr>
          </w:rPrChange>
        </w:rPr>
        <w:t>15 mL tube</w:t>
      </w:r>
    </w:p>
    <w:p w14:paraId="01977A7A" w14:textId="17500625" w:rsidR="001D7858" w:rsidRPr="006A23F8" w:rsidRDefault="001D7858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A23F8">
        <w:rPr>
          <w:rFonts w:ascii="Arial" w:hAnsi="Arial" w:cs="Arial"/>
          <w:rPrChange w:id="54" w:author="Nico2" w:date="2019-10-30T16:11:00Z">
            <w:rPr>
              <w:rFonts w:ascii="Arial" w:hAnsi="Arial" w:cs="Arial"/>
            </w:rPr>
          </w:rPrChange>
        </w:rPr>
        <w:t>Centrifuge 10 minutes at 1000 g</w:t>
      </w:r>
      <w:ins w:id="55" w:author="Nico2" w:date="2019-10-30T16:13:00Z">
        <w:r w:rsidR="006A23F8">
          <w:rPr>
            <w:rFonts w:ascii="Arial" w:hAnsi="Arial" w:cs="Arial"/>
          </w:rPr>
          <w:t xml:space="preserve"> at room temp</w:t>
        </w:r>
      </w:ins>
    </w:p>
    <w:p w14:paraId="2B4257FD" w14:textId="77777777" w:rsidR="001D7858" w:rsidRPr="006A23F8" w:rsidRDefault="001D7858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6A23F8">
        <w:rPr>
          <w:rFonts w:ascii="Arial" w:hAnsi="Arial" w:cs="Arial"/>
          <w:lang w:val="en-US"/>
        </w:rPr>
        <w:t xml:space="preserve">Resuspend the macrophages pellet into 10 mL of </w:t>
      </w:r>
      <w:r w:rsidR="00D92CE7" w:rsidRPr="006A23F8">
        <w:rPr>
          <w:rFonts w:ascii="Arial" w:hAnsi="Arial" w:cs="Arial"/>
          <w:lang w:val="en-US"/>
        </w:rPr>
        <w:t>pre-warmed h</w:t>
      </w:r>
      <w:r w:rsidRPr="006A23F8">
        <w:rPr>
          <w:rFonts w:ascii="Arial" w:hAnsi="Arial" w:cs="Arial"/>
          <w:lang w:val="en-US"/>
        </w:rPr>
        <w:t>ybridoma medium</w:t>
      </w:r>
    </w:p>
    <w:p w14:paraId="2B364B32" w14:textId="74087202" w:rsidR="001D7858" w:rsidRPr="006A23F8" w:rsidRDefault="001D7858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6A23F8">
        <w:rPr>
          <w:rFonts w:ascii="Arial" w:hAnsi="Arial" w:cs="Arial"/>
          <w:lang w:val="en-US"/>
        </w:rPr>
        <w:t xml:space="preserve">Plate 1mL of macrophage per well into the </w:t>
      </w:r>
      <w:ins w:id="56" w:author="Mélanie" w:date="2019-10-30T15:40:00Z">
        <w:r w:rsidR="00905305" w:rsidRPr="006A23F8">
          <w:rPr>
            <w:rFonts w:ascii="Arial" w:hAnsi="Arial" w:cs="Arial"/>
            <w:lang w:val="en-US"/>
          </w:rPr>
          <w:t>24-</w:t>
        </w:r>
      </w:ins>
      <w:r w:rsidRPr="006A23F8">
        <w:rPr>
          <w:rFonts w:ascii="Arial" w:hAnsi="Arial" w:cs="Arial"/>
          <w:lang w:val="en-US"/>
        </w:rPr>
        <w:t>wells plate.</w:t>
      </w:r>
    </w:p>
    <w:p w14:paraId="5CEF8AAD" w14:textId="4DE4B11A" w:rsidR="001D7858" w:rsidRPr="006A23F8" w:rsidRDefault="000E32FD" w:rsidP="000E32FD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6A23F8">
        <w:rPr>
          <w:rFonts w:ascii="Arial" w:hAnsi="Arial" w:cs="Arial"/>
          <w:lang w:val="en-US"/>
        </w:rPr>
        <w:t xml:space="preserve">Incubate @ 37°C 5% CO2 </w:t>
      </w:r>
      <w:ins w:id="57" w:author="Mélanie" w:date="2019-10-30T15:41:00Z">
        <w:r w:rsidR="00905305" w:rsidRPr="006A23F8">
          <w:rPr>
            <w:rFonts w:ascii="Arial" w:hAnsi="Arial" w:cs="Arial"/>
            <w:lang w:val="en-US"/>
          </w:rPr>
          <w:t>overnight</w:t>
        </w:r>
      </w:ins>
      <w:r w:rsidRPr="006A23F8">
        <w:rPr>
          <w:rFonts w:ascii="Arial" w:hAnsi="Arial" w:cs="Arial"/>
          <w:lang w:val="en-US"/>
        </w:rPr>
        <w:t xml:space="preserve"> and check </w:t>
      </w:r>
      <w:ins w:id="58" w:author="Mélanie" w:date="2019-10-30T15:41:00Z">
        <w:r w:rsidR="00905305" w:rsidRPr="006A23F8">
          <w:rPr>
            <w:rFonts w:ascii="Arial" w:hAnsi="Arial" w:cs="Arial"/>
            <w:lang w:val="en-US"/>
          </w:rPr>
          <w:t xml:space="preserve">for </w:t>
        </w:r>
      </w:ins>
      <w:r w:rsidRPr="006A23F8">
        <w:rPr>
          <w:rFonts w:ascii="Arial" w:hAnsi="Arial" w:cs="Arial"/>
          <w:lang w:val="en-US"/>
        </w:rPr>
        <w:t>contamination</w:t>
      </w:r>
    </w:p>
    <w:p w14:paraId="6CA7F84F" w14:textId="792DE76D" w:rsidR="000E32FD" w:rsidRPr="006A23F8" w:rsidRDefault="00BE730D" w:rsidP="000E32FD">
      <w:pPr>
        <w:pStyle w:val="Paragraphedeliste"/>
        <w:numPr>
          <w:ilvl w:val="0"/>
          <w:numId w:val="1"/>
        </w:numPr>
        <w:spacing w:line="360" w:lineRule="auto"/>
        <w:rPr>
          <w:ins w:id="59" w:author="Mélanie" w:date="2019-10-30T15:44:00Z"/>
          <w:rFonts w:ascii="Arial" w:hAnsi="Arial" w:cs="Arial"/>
          <w:lang w:val="en-US"/>
        </w:rPr>
      </w:pPr>
      <w:ins w:id="60" w:author="Mélanie" w:date="2019-10-30T15:44:00Z">
        <w:r w:rsidRPr="006A23F8">
          <w:rPr>
            <w:rFonts w:ascii="Arial" w:hAnsi="Arial" w:cs="Arial"/>
            <w:lang w:val="en-US"/>
          </w:rPr>
          <w:t xml:space="preserve">If not contamination, add </w:t>
        </w:r>
      </w:ins>
      <w:ins w:id="61" w:author="Mélanie" w:date="2019-10-30T15:57:00Z">
        <w:r w:rsidR="004A177E" w:rsidRPr="006A23F8">
          <w:rPr>
            <w:rFonts w:ascii="Arial" w:hAnsi="Arial" w:cs="Arial"/>
            <w:lang w:val="en-US"/>
            <w:rPrChange w:id="62" w:author="Nico2" w:date="2019-10-30T16:11:00Z">
              <w:rPr>
                <w:rFonts w:ascii="Arial" w:hAnsi="Arial" w:cs="Arial"/>
                <w:lang w:val="en-US"/>
              </w:rPr>
            </w:rPrChange>
          </w:rPr>
          <w:t xml:space="preserve">directly onto the macrophages 50, 100, </w:t>
        </w:r>
      </w:ins>
      <w:ins w:id="63" w:author="Mélanie" w:date="2019-10-30T15:58:00Z">
        <w:r w:rsidR="004A177E" w:rsidRPr="006A23F8">
          <w:rPr>
            <w:rFonts w:ascii="Arial" w:hAnsi="Arial" w:cs="Arial"/>
            <w:lang w:val="en-US"/>
            <w:rPrChange w:id="64" w:author="Nico2" w:date="2019-10-30T16:11:00Z">
              <w:rPr>
                <w:rFonts w:ascii="Arial" w:hAnsi="Arial" w:cs="Arial"/>
                <w:lang w:val="en-US"/>
              </w:rPr>
            </w:rPrChange>
          </w:rPr>
          <w:t xml:space="preserve">150, </w:t>
        </w:r>
      </w:ins>
      <w:ins w:id="65" w:author="Mélanie" w:date="2019-10-30T15:57:00Z">
        <w:r w:rsidR="004A177E" w:rsidRPr="006A23F8">
          <w:rPr>
            <w:rFonts w:ascii="Arial" w:hAnsi="Arial" w:cs="Arial"/>
            <w:lang w:val="en-US"/>
            <w:rPrChange w:id="66" w:author="Nico2" w:date="2019-10-30T16:11:00Z">
              <w:rPr>
                <w:rFonts w:ascii="Arial" w:hAnsi="Arial" w:cs="Arial"/>
                <w:lang w:val="en-US"/>
              </w:rPr>
            </w:rPrChange>
          </w:rPr>
          <w:t xml:space="preserve">200, </w:t>
        </w:r>
      </w:ins>
      <w:ins w:id="67" w:author="Mélanie" w:date="2019-10-30T15:58:00Z">
        <w:r w:rsidR="004A177E" w:rsidRPr="006A23F8">
          <w:rPr>
            <w:rFonts w:ascii="Arial" w:hAnsi="Arial" w:cs="Arial"/>
            <w:lang w:val="en-US"/>
            <w:rPrChange w:id="68" w:author="Nico2" w:date="2019-10-30T16:11:00Z">
              <w:rPr>
                <w:rFonts w:ascii="Arial" w:hAnsi="Arial" w:cs="Arial"/>
                <w:lang w:val="en-US"/>
              </w:rPr>
            </w:rPrChange>
          </w:rPr>
          <w:t>250</w:t>
        </w:r>
      </w:ins>
      <w:ins w:id="69" w:author="Mélanie" w:date="2019-10-30T15:44:00Z">
        <w:r w:rsidRPr="006A23F8">
          <w:rPr>
            <w:rFonts w:ascii="Arial" w:hAnsi="Arial" w:cs="Arial"/>
            <w:lang w:val="en-US"/>
            <w:rPrChange w:id="70" w:author="Nico2" w:date="2019-10-30T16:11:00Z">
              <w:rPr>
                <w:rFonts w:ascii="Arial" w:hAnsi="Arial" w:cs="Arial"/>
                <w:lang w:val="en-US"/>
              </w:rPr>
            </w:rPrChange>
          </w:rPr>
          <w:t>ul</w:t>
        </w:r>
      </w:ins>
      <w:ins w:id="71" w:author="Mélanie" w:date="2019-10-30T15:58:00Z">
        <w:r w:rsidR="004A177E" w:rsidRPr="006A23F8">
          <w:rPr>
            <w:rFonts w:ascii="Arial" w:hAnsi="Arial" w:cs="Arial"/>
            <w:lang w:val="en-US"/>
            <w:rPrChange w:id="72" w:author="Nico2" w:date="2019-10-30T16:11:00Z">
              <w:rPr>
                <w:rFonts w:ascii="Arial" w:hAnsi="Arial" w:cs="Arial"/>
                <w:lang w:val="en-US"/>
              </w:rPr>
            </w:rPrChange>
          </w:rPr>
          <w:t>, rest</w:t>
        </w:r>
      </w:ins>
      <w:ins w:id="73" w:author="Mélanie" w:date="2019-10-30T15:44:00Z">
        <w:r w:rsidRPr="006A23F8">
          <w:rPr>
            <w:rFonts w:ascii="Arial" w:hAnsi="Arial" w:cs="Arial"/>
            <w:lang w:val="en-US"/>
            <w:rPrChange w:id="74" w:author="Nico2" w:date="2019-10-30T16:11:00Z">
              <w:rPr>
                <w:rFonts w:ascii="Arial" w:hAnsi="Arial" w:cs="Arial"/>
                <w:lang w:val="en-US"/>
              </w:rPr>
            </w:rPrChange>
          </w:rPr>
          <w:t xml:space="preserve"> of</w:t>
        </w:r>
      </w:ins>
      <w:r w:rsidR="000E32FD" w:rsidRPr="006A23F8">
        <w:rPr>
          <w:rFonts w:ascii="Arial" w:hAnsi="Arial" w:cs="Arial"/>
          <w:lang w:val="en-US"/>
          <w:rPrChange w:id="75" w:author="Nico2" w:date="2019-10-30T16:11:00Z">
            <w:rPr>
              <w:rFonts w:ascii="Arial" w:hAnsi="Arial" w:cs="Arial"/>
              <w:lang w:val="en-US"/>
            </w:rPr>
          </w:rPrChange>
        </w:rPr>
        <w:t xml:space="preserve"> the thaw</w:t>
      </w:r>
      <w:ins w:id="76" w:author="Mélanie" w:date="2019-10-30T15:41:00Z">
        <w:r w:rsidR="00905305" w:rsidRPr="006A23F8">
          <w:rPr>
            <w:rFonts w:ascii="Arial" w:hAnsi="Arial" w:cs="Arial"/>
            <w:lang w:val="en-US"/>
            <w:rPrChange w:id="77" w:author="Nico2" w:date="2019-10-30T16:11:00Z">
              <w:rPr>
                <w:rFonts w:ascii="Arial" w:hAnsi="Arial" w:cs="Arial"/>
                <w:lang w:val="en-US"/>
              </w:rPr>
            </w:rPrChange>
          </w:rPr>
          <w:t>ed</w:t>
        </w:r>
      </w:ins>
      <w:r w:rsidR="000E32FD" w:rsidRPr="006A23F8">
        <w:rPr>
          <w:rFonts w:ascii="Arial" w:hAnsi="Arial" w:cs="Arial"/>
          <w:lang w:val="en-US"/>
          <w:rPrChange w:id="78" w:author="Nico2" w:date="2019-10-30T16:11:00Z">
            <w:rPr>
              <w:rFonts w:ascii="Arial" w:hAnsi="Arial" w:cs="Arial"/>
              <w:lang w:val="en-US"/>
            </w:rPr>
          </w:rPrChange>
        </w:rPr>
        <w:t xml:space="preserve"> hybridoma.</w:t>
      </w:r>
    </w:p>
    <w:p w14:paraId="533D0DF2" w14:textId="3F2F076A" w:rsidR="006A23F8" w:rsidRPr="006A23F8" w:rsidRDefault="00BE730D" w:rsidP="006A23F8">
      <w:pPr>
        <w:pStyle w:val="Paragraphedeliste"/>
        <w:numPr>
          <w:ilvl w:val="0"/>
          <w:numId w:val="1"/>
        </w:numPr>
        <w:spacing w:line="360" w:lineRule="auto"/>
        <w:rPr>
          <w:ins w:id="79" w:author="Nico2" w:date="2019-10-30T16:10:00Z"/>
          <w:rFonts w:ascii="Arial" w:hAnsi="Arial" w:cs="Arial"/>
          <w:lang w:val="en-US"/>
        </w:rPr>
      </w:pPr>
      <w:ins w:id="80" w:author="Mélanie" w:date="2019-10-30T15:45:00Z">
        <w:r w:rsidRPr="006A23F8">
          <w:rPr>
            <w:rFonts w:ascii="Arial" w:hAnsi="Arial" w:cs="Arial"/>
            <w:lang w:val="en-US"/>
          </w:rPr>
          <w:t>When the hybridoma is growing, you can transfer onto 6-well plate also with macrophages</w:t>
        </w:r>
      </w:ins>
      <w:ins w:id="81" w:author="Mélanie" w:date="2019-10-30T15:55:00Z">
        <w:r w:rsidR="004A177E" w:rsidRPr="006A23F8">
          <w:rPr>
            <w:rFonts w:ascii="Arial" w:hAnsi="Arial" w:cs="Arial"/>
            <w:lang w:val="en-US"/>
          </w:rPr>
          <w:t xml:space="preserve"> (prepare fresh macrophages 4ml</w:t>
        </w:r>
      </w:ins>
      <w:ins w:id="82" w:author="Mélanie" w:date="2019-10-30T15:59:00Z">
        <w:r w:rsidR="005267B6" w:rsidRPr="006A23F8">
          <w:rPr>
            <w:rFonts w:ascii="Arial" w:hAnsi="Arial" w:cs="Arial"/>
            <w:lang w:val="en-US"/>
          </w:rPr>
          <w:t xml:space="preserve"> </w:t>
        </w:r>
      </w:ins>
      <w:ins w:id="83" w:author="Mélanie" w:date="2019-10-30T15:55:00Z">
        <w:r w:rsidR="004A177E" w:rsidRPr="006A23F8">
          <w:rPr>
            <w:rFonts w:ascii="Arial" w:hAnsi="Arial" w:cs="Arial"/>
            <w:lang w:val="en-US"/>
          </w:rPr>
          <w:t xml:space="preserve">per well, check </w:t>
        </w:r>
      </w:ins>
      <w:ins w:id="84" w:author="Mélanie" w:date="2019-10-30T15:59:00Z">
        <w:r w:rsidR="005267B6" w:rsidRPr="006A23F8">
          <w:rPr>
            <w:rFonts w:ascii="Arial" w:hAnsi="Arial" w:cs="Arial"/>
            <w:lang w:val="en-US"/>
          </w:rPr>
          <w:t>first</w:t>
        </w:r>
      </w:ins>
      <w:ins w:id="85" w:author="Mélanie" w:date="2019-10-30T15:55:00Z">
        <w:r w:rsidR="004A177E" w:rsidRPr="006A23F8">
          <w:rPr>
            <w:rFonts w:ascii="Arial" w:hAnsi="Arial" w:cs="Arial"/>
            <w:lang w:val="en-US"/>
          </w:rPr>
          <w:t xml:space="preserve"> for contamination)</w:t>
        </w:r>
      </w:ins>
      <w:ins w:id="86" w:author="Mélanie" w:date="2019-10-30T15:45:00Z">
        <w:r w:rsidRPr="006A23F8">
          <w:rPr>
            <w:rFonts w:ascii="Arial" w:hAnsi="Arial" w:cs="Arial"/>
            <w:lang w:val="en-US"/>
          </w:rPr>
          <w:t>.</w:t>
        </w:r>
      </w:ins>
      <w:ins w:id="87" w:author="Nico2" w:date="2019-10-30T16:10:00Z">
        <w:r w:rsidR="006A23F8" w:rsidRPr="006A23F8">
          <w:rPr>
            <w:rFonts w:ascii="Arial" w:hAnsi="Arial" w:cs="Arial"/>
            <w:lang w:val="en-US"/>
          </w:rPr>
          <w:t xml:space="preserve"> </w:t>
        </w:r>
      </w:ins>
    </w:p>
    <w:p w14:paraId="22720EE8" w14:textId="68F6ABF7" w:rsidR="006A23F8" w:rsidRPr="006A23F8" w:rsidRDefault="006A23F8" w:rsidP="006A23F8">
      <w:pPr>
        <w:rPr>
          <w:ins w:id="88" w:author="Nico2" w:date="2019-10-30T16:10:00Z"/>
          <w:rFonts w:ascii="Arial" w:hAnsi="Arial" w:cs="Arial"/>
          <w:b/>
          <w:u w:val="single"/>
        </w:rPr>
      </w:pPr>
      <w:ins w:id="89" w:author="Nico2" w:date="2019-10-30T16:14:00Z">
        <w:r>
          <w:rPr>
            <w:rFonts w:ascii="Arial" w:hAnsi="Arial" w:cs="Arial"/>
            <w:b/>
            <w:u w:val="single"/>
          </w:rPr>
          <w:lastRenderedPageBreak/>
          <w:t>IMDM</w:t>
        </w:r>
      </w:ins>
      <w:ins w:id="90" w:author="Nico2" w:date="2019-10-30T16:10:00Z">
        <w:r w:rsidRPr="006A23F8">
          <w:rPr>
            <w:rFonts w:ascii="Arial" w:hAnsi="Arial" w:cs="Arial"/>
            <w:b/>
            <w:u w:val="single"/>
          </w:rPr>
          <w:t xml:space="preserve"> HT</w:t>
        </w:r>
      </w:ins>
      <w:ins w:id="91" w:author="Nico2" w:date="2019-10-30T16:14:00Z">
        <w:r>
          <w:rPr>
            <w:rFonts w:ascii="Arial" w:hAnsi="Arial" w:cs="Arial"/>
            <w:b/>
            <w:u w:val="single"/>
          </w:rPr>
          <w:t xml:space="preserve"> medium :</w:t>
        </w:r>
      </w:ins>
    </w:p>
    <w:p w14:paraId="0CB29DF2" w14:textId="77777777" w:rsidR="006A23F8" w:rsidRPr="006A23F8" w:rsidRDefault="006A23F8" w:rsidP="006A23F8">
      <w:pPr>
        <w:rPr>
          <w:ins w:id="92" w:author="Nico2" w:date="2019-10-30T16:10:00Z"/>
          <w:rFonts w:ascii="Arial" w:hAnsi="Arial" w:cs="Arial"/>
          <w:u w:val="single"/>
        </w:rPr>
      </w:pPr>
    </w:p>
    <w:p w14:paraId="3B620137" w14:textId="77777777" w:rsidR="006A23F8" w:rsidRPr="006A23F8" w:rsidRDefault="006A23F8" w:rsidP="006A23F8">
      <w:pPr>
        <w:rPr>
          <w:ins w:id="93" w:author="Nico2" w:date="2019-10-30T16:10:00Z"/>
          <w:rFonts w:ascii="Arial" w:hAnsi="Arial" w:cs="Arial"/>
        </w:rPr>
      </w:pPr>
      <w:ins w:id="94" w:author="Nico2" w:date="2019-10-30T16:10:00Z">
        <w:r w:rsidRPr="006A23F8">
          <w:rPr>
            <w:rFonts w:ascii="Arial" w:hAnsi="Arial" w:cs="Arial"/>
          </w:rPr>
          <w:t>ISCOVE : Iscove’s modified dulbecco’s medium (</w:t>
        </w:r>
        <w:r w:rsidRPr="006A23F8">
          <w:rPr>
            <w:rFonts w:ascii="Arial" w:hAnsi="Arial" w:cs="Arial"/>
            <w:sz w:val="20"/>
          </w:rPr>
          <w:t>Sigma #I7633</w:t>
        </w:r>
        <w:r w:rsidRPr="006A23F8">
          <w:rPr>
            <w:rFonts w:ascii="Arial" w:hAnsi="Arial" w:cs="Arial"/>
          </w:rPr>
          <w:t>)</w:t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  <w:t>100 ml</w:t>
        </w:r>
      </w:ins>
    </w:p>
    <w:p w14:paraId="39D56C94" w14:textId="6BEB2534" w:rsidR="006A23F8" w:rsidRPr="006A23F8" w:rsidRDefault="006A23F8" w:rsidP="006A23F8">
      <w:pPr>
        <w:rPr>
          <w:ins w:id="95" w:author="Nico2" w:date="2019-10-30T16:10:00Z"/>
          <w:rFonts w:ascii="Arial" w:hAnsi="Arial" w:cs="Arial"/>
        </w:rPr>
      </w:pPr>
      <w:ins w:id="96" w:author="Nico2" w:date="2019-10-30T16:10:00Z">
        <w:r w:rsidRPr="006A23F8">
          <w:rPr>
            <w:rFonts w:ascii="Arial" w:hAnsi="Arial" w:cs="Arial"/>
          </w:rPr>
          <w:tab/>
        </w:r>
      </w:ins>
      <w:ins w:id="97" w:author="Nico2" w:date="2019-10-30T16:11:00Z">
        <w:r>
          <w:rPr>
            <w:rFonts w:ascii="Arial" w:hAnsi="Arial" w:cs="Arial"/>
          </w:rPr>
          <w:t>Resuspend</w:t>
        </w:r>
      </w:ins>
      <w:ins w:id="98" w:author="Nico2" w:date="2019-10-30T16:10:00Z">
        <w:r w:rsidRPr="006A23F8">
          <w:rPr>
            <w:rFonts w:ascii="Arial" w:hAnsi="Arial" w:cs="Arial"/>
          </w:rPr>
          <w:t xml:space="preserve"> 17,7 g </w:t>
        </w:r>
      </w:ins>
      <w:ins w:id="99" w:author="Nico2" w:date="2019-10-30T16:11:00Z">
        <w:r>
          <w:rPr>
            <w:rFonts w:ascii="Arial" w:hAnsi="Arial" w:cs="Arial"/>
          </w:rPr>
          <w:t>into</w:t>
        </w:r>
      </w:ins>
      <w:ins w:id="100" w:author="Nico2" w:date="2019-10-30T16:10:00Z">
        <w:r w:rsidRPr="006A23F8">
          <w:rPr>
            <w:rFonts w:ascii="Arial" w:hAnsi="Arial" w:cs="Arial"/>
          </w:rPr>
          <w:t xml:space="preserve"> 950 ml H</w:t>
        </w:r>
        <w:r w:rsidRPr="006A23F8">
          <w:rPr>
            <w:rFonts w:ascii="Arial" w:hAnsi="Arial" w:cs="Arial"/>
            <w:vertAlign w:val="subscript"/>
          </w:rPr>
          <w:t>2</w:t>
        </w:r>
        <w:r w:rsidRPr="006A23F8">
          <w:rPr>
            <w:rFonts w:ascii="Arial" w:hAnsi="Arial" w:cs="Arial"/>
          </w:rPr>
          <w:t>O.</w:t>
        </w:r>
      </w:ins>
    </w:p>
    <w:p w14:paraId="4BB33C30" w14:textId="2990E95E" w:rsidR="006A23F8" w:rsidRPr="006A23F8" w:rsidRDefault="006A23F8" w:rsidP="006A23F8">
      <w:pPr>
        <w:rPr>
          <w:ins w:id="101" w:author="Nico2" w:date="2019-10-30T16:10:00Z"/>
          <w:rFonts w:ascii="Arial" w:hAnsi="Arial" w:cs="Arial"/>
        </w:rPr>
      </w:pPr>
      <w:ins w:id="102" w:author="Nico2" w:date="2019-10-30T16:10:00Z">
        <w:r w:rsidRPr="006A23F8">
          <w:rPr>
            <w:rFonts w:ascii="Arial" w:hAnsi="Arial" w:cs="Arial"/>
          </w:rPr>
          <w:tab/>
        </w:r>
      </w:ins>
      <w:ins w:id="103" w:author="Nico2" w:date="2019-10-30T16:11:00Z">
        <w:r>
          <w:rPr>
            <w:rFonts w:ascii="Arial" w:hAnsi="Arial" w:cs="Arial"/>
          </w:rPr>
          <w:t>Store at</w:t>
        </w:r>
      </w:ins>
      <w:ins w:id="104" w:author="Nico2" w:date="2019-10-30T16:10:00Z">
        <w:r w:rsidRPr="006A23F8">
          <w:rPr>
            <w:rFonts w:ascii="Arial" w:hAnsi="Arial" w:cs="Arial"/>
          </w:rPr>
          <w:t xml:space="preserve"> 4°C.</w:t>
        </w:r>
      </w:ins>
    </w:p>
    <w:p w14:paraId="3618CFC9" w14:textId="2F1830A7" w:rsidR="006A23F8" w:rsidRPr="006A23F8" w:rsidRDefault="006A23F8" w:rsidP="006A23F8">
      <w:pPr>
        <w:rPr>
          <w:ins w:id="105" w:author="Nico2" w:date="2019-10-30T16:10:00Z"/>
          <w:rFonts w:ascii="Arial" w:hAnsi="Arial" w:cs="Arial"/>
        </w:rPr>
      </w:pPr>
      <w:ins w:id="106" w:author="Nico2" w:date="2019-10-30T16:10:00Z">
        <w:r w:rsidRPr="006A23F8">
          <w:rPr>
            <w:rFonts w:ascii="Arial" w:hAnsi="Arial" w:cs="Arial"/>
          </w:rPr>
          <w:t xml:space="preserve">Kanamycine (25 mg/ml </w:t>
        </w:r>
      </w:ins>
      <w:ins w:id="107" w:author="Nico2" w:date="2019-10-30T16:11:00Z">
        <w:r>
          <w:rPr>
            <w:rFonts w:ascii="Arial" w:hAnsi="Arial" w:cs="Arial"/>
          </w:rPr>
          <w:t>in</w:t>
        </w:r>
      </w:ins>
      <w:ins w:id="108" w:author="Nico2" w:date="2019-10-30T16:10:00Z">
        <w:r w:rsidRPr="006A23F8">
          <w:rPr>
            <w:rFonts w:ascii="Arial" w:hAnsi="Arial" w:cs="Arial"/>
          </w:rPr>
          <w:t xml:space="preserve"> H</w:t>
        </w:r>
        <w:r w:rsidRPr="006A23F8">
          <w:rPr>
            <w:rFonts w:ascii="Arial" w:hAnsi="Arial" w:cs="Arial"/>
            <w:vertAlign w:val="subscript"/>
          </w:rPr>
          <w:t>2</w:t>
        </w:r>
        <w:r w:rsidRPr="006A23F8">
          <w:rPr>
            <w:rFonts w:ascii="Arial" w:hAnsi="Arial" w:cs="Arial"/>
          </w:rPr>
          <w:t>O)</w:t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</w:ins>
      <w:ins w:id="109" w:author="Nico2" w:date="2019-10-30T16:12:00Z">
        <w:r>
          <w:rPr>
            <w:rFonts w:ascii="Arial" w:hAnsi="Arial" w:cs="Arial"/>
          </w:rPr>
          <w:tab/>
        </w:r>
      </w:ins>
      <w:ins w:id="110" w:author="Nico2" w:date="2019-10-30T16:10:00Z">
        <w:r w:rsidRPr="006A23F8">
          <w:rPr>
            <w:rFonts w:ascii="Arial" w:hAnsi="Arial" w:cs="Arial"/>
          </w:rPr>
          <w:t>250 ul</w:t>
        </w:r>
      </w:ins>
    </w:p>
    <w:p w14:paraId="70E81D65" w14:textId="1E198F47" w:rsidR="006A23F8" w:rsidRPr="006A23F8" w:rsidRDefault="006A23F8" w:rsidP="006A23F8">
      <w:pPr>
        <w:rPr>
          <w:ins w:id="111" w:author="Nico2" w:date="2019-10-30T16:10:00Z"/>
          <w:rFonts w:ascii="Arial" w:hAnsi="Arial" w:cs="Arial"/>
        </w:rPr>
      </w:pPr>
      <w:ins w:id="112" w:author="Nico2" w:date="2019-10-30T16:10:00Z">
        <w:r w:rsidRPr="006A23F8">
          <w:rPr>
            <w:rFonts w:ascii="Arial" w:hAnsi="Arial" w:cs="Arial"/>
          </w:rPr>
          <w:t>Sodium bicarbonate (NaHCO</w:t>
        </w:r>
        <w:r w:rsidRPr="006A23F8">
          <w:rPr>
            <w:rFonts w:ascii="Arial" w:hAnsi="Arial" w:cs="Arial"/>
            <w:vertAlign w:val="subscript"/>
          </w:rPr>
          <w:t>3</w:t>
        </w:r>
        <w:r w:rsidRPr="006A23F8">
          <w:rPr>
            <w:rFonts w:ascii="Arial" w:hAnsi="Arial" w:cs="Arial"/>
          </w:rPr>
          <w:t xml:space="preserve">, </w:t>
        </w:r>
        <w:r w:rsidRPr="006A23F8">
          <w:rPr>
            <w:rFonts w:ascii="Arial" w:hAnsi="Arial" w:cs="Arial"/>
            <w:sz w:val="20"/>
          </w:rPr>
          <w:t>Sigma #S-6014</w:t>
        </w:r>
        <w:r w:rsidRPr="006A23F8">
          <w:rPr>
            <w:rFonts w:ascii="Arial" w:hAnsi="Arial" w:cs="Arial"/>
          </w:rPr>
          <w:t>) (3,24 g / 50 ml H</w:t>
        </w:r>
        <w:r w:rsidRPr="006A23F8">
          <w:rPr>
            <w:rFonts w:ascii="Arial" w:hAnsi="Arial" w:cs="Arial"/>
            <w:vertAlign w:val="subscript"/>
          </w:rPr>
          <w:t>2</w:t>
        </w:r>
        <w:r w:rsidRPr="006A23F8">
          <w:rPr>
            <w:rFonts w:ascii="Arial" w:hAnsi="Arial" w:cs="Arial"/>
          </w:rPr>
          <w:t>O)</w:t>
        </w:r>
        <w:r w:rsidRPr="006A23F8">
          <w:rPr>
            <w:rFonts w:ascii="Arial" w:hAnsi="Arial" w:cs="Arial"/>
          </w:rPr>
          <w:tab/>
        </w:r>
      </w:ins>
      <w:ins w:id="113" w:author="Nico2" w:date="2019-10-30T16:11:00Z">
        <w:r>
          <w:rPr>
            <w:rFonts w:ascii="Arial" w:hAnsi="Arial" w:cs="Arial"/>
          </w:rPr>
          <w:tab/>
        </w:r>
      </w:ins>
      <w:ins w:id="114" w:author="Nico2" w:date="2019-10-30T16:10:00Z">
        <w:r w:rsidRPr="006A23F8">
          <w:rPr>
            <w:rFonts w:ascii="Arial" w:hAnsi="Arial" w:cs="Arial"/>
          </w:rPr>
          <w:t>5 ml</w:t>
        </w:r>
      </w:ins>
    </w:p>
    <w:p w14:paraId="13BCA18F" w14:textId="559A5AD4" w:rsidR="006A23F8" w:rsidRPr="006A23F8" w:rsidRDefault="006A23F8" w:rsidP="006A23F8">
      <w:pPr>
        <w:rPr>
          <w:ins w:id="115" w:author="Nico2" w:date="2019-10-30T16:10:00Z"/>
          <w:rFonts w:ascii="Arial" w:hAnsi="Arial" w:cs="Arial"/>
          <w:b/>
          <w:u w:val="single"/>
        </w:rPr>
      </w:pPr>
      <w:ins w:id="116" w:author="Nico2" w:date="2019-10-30T16:10:00Z">
        <w:r w:rsidRPr="006A23F8">
          <w:rPr>
            <w:rFonts w:ascii="Arial" w:hAnsi="Arial" w:cs="Arial"/>
            <w:b/>
          </w:rPr>
          <w:t>HT (50x)</w:t>
        </w:r>
        <w:r w:rsidRPr="006A23F8">
          <w:rPr>
            <w:rFonts w:ascii="Arial" w:hAnsi="Arial" w:cs="Arial"/>
            <w:b/>
          </w:rPr>
          <w:tab/>
        </w:r>
        <w:r w:rsidRPr="006A23F8">
          <w:rPr>
            <w:rFonts w:ascii="Arial" w:hAnsi="Arial" w:cs="Arial"/>
            <w:b/>
          </w:rPr>
          <w:tab/>
        </w:r>
        <w:r w:rsidRPr="006A23F8">
          <w:rPr>
            <w:rFonts w:ascii="Arial" w:hAnsi="Arial" w:cs="Arial"/>
            <w:b/>
          </w:rPr>
          <w:tab/>
        </w:r>
        <w:r w:rsidRPr="006A23F8">
          <w:rPr>
            <w:rFonts w:ascii="Arial" w:hAnsi="Arial" w:cs="Arial"/>
            <w:b/>
          </w:rPr>
          <w:tab/>
        </w:r>
        <w:r w:rsidRPr="006A23F8">
          <w:rPr>
            <w:rFonts w:ascii="Arial" w:hAnsi="Arial" w:cs="Arial"/>
            <w:b/>
          </w:rPr>
          <w:tab/>
        </w:r>
        <w:r w:rsidRPr="006A23F8">
          <w:rPr>
            <w:rFonts w:ascii="Arial" w:hAnsi="Arial" w:cs="Arial"/>
            <w:b/>
          </w:rPr>
          <w:tab/>
        </w:r>
        <w:r w:rsidRPr="006A23F8">
          <w:rPr>
            <w:rFonts w:ascii="Arial" w:hAnsi="Arial" w:cs="Arial"/>
            <w:b/>
          </w:rPr>
          <w:tab/>
        </w:r>
        <w:r w:rsidRPr="006A23F8">
          <w:rPr>
            <w:rFonts w:ascii="Arial" w:hAnsi="Arial" w:cs="Arial"/>
            <w:b/>
          </w:rPr>
          <w:tab/>
        </w:r>
        <w:r w:rsidRPr="006A23F8">
          <w:rPr>
            <w:rFonts w:ascii="Arial" w:hAnsi="Arial" w:cs="Arial"/>
            <w:b/>
          </w:rPr>
          <w:tab/>
        </w:r>
      </w:ins>
      <w:ins w:id="117" w:author="Nico2" w:date="2019-10-30T16:11:00Z">
        <w:r>
          <w:rPr>
            <w:rFonts w:ascii="Arial" w:hAnsi="Arial" w:cs="Arial"/>
            <w:b/>
          </w:rPr>
          <w:tab/>
        </w:r>
      </w:ins>
      <w:ins w:id="118" w:author="Nico2" w:date="2019-10-30T16:10:00Z">
        <w:r w:rsidRPr="006A23F8">
          <w:rPr>
            <w:rFonts w:ascii="Arial" w:hAnsi="Arial" w:cs="Arial"/>
            <w:b/>
          </w:rPr>
          <w:t xml:space="preserve">2 ml </w:t>
        </w:r>
      </w:ins>
    </w:p>
    <w:p w14:paraId="468E93C9" w14:textId="380AEA6C" w:rsidR="006A23F8" w:rsidRPr="006A23F8" w:rsidRDefault="006A23F8" w:rsidP="006A23F8">
      <w:pPr>
        <w:rPr>
          <w:ins w:id="119" w:author="Nico2" w:date="2019-10-30T16:10:00Z"/>
          <w:rFonts w:ascii="Arial" w:hAnsi="Arial" w:cs="Arial"/>
        </w:rPr>
      </w:pPr>
      <w:ins w:id="120" w:author="Nico2" w:date="2019-10-30T16:10:00Z">
        <w:r w:rsidRPr="006A23F8">
          <w:rPr>
            <w:rFonts w:ascii="Arial" w:hAnsi="Arial" w:cs="Arial"/>
          </w:rPr>
          <w:t>L-Glutamine (</w:t>
        </w:r>
        <w:r w:rsidRPr="006A23F8">
          <w:rPr>
            <w:rFonts w:ascii="Arial" w:hAnsi="Arial" w:cs="Arial"/>
            <w:sz w:val="20"/>
          </w:rPr>
          <w:t>Sigma #G-7029</w:t>
        </w:r>
        <w:r w:rsidRPr="006A23F8">
          <w:rPr>
            <w:rFonts w:ascii="Arial" w:hAnsi="Arial" w:cs="Arial"/>
          </w:rPr>
          <w:t xml:space="preserve">) (2% </w:t>
        </w:r>
      </w:ins>
      <w:ins w:id="121" w:author="Nico2" w:date="2019-10-30T16:11:00Z">
        <w:r>
          <w:rPr>
            <w:rFonts w:ascii="Arial" w:hAnsi="Arial" w:cs="Arial"/>
          </w:rPr>
          <w:t>in</w:t>
        </w:r>
      </w:ins>
      <w:ins w:id="122" w:author="Nico2" w:date="2019-10-30T16:10:00Z">
        <w:r w:rsidRPr="006A23F8">
          <w:rPr>
            <w:rFonts w:ascii="Arial" w:hAnsi="Arial" w:cs="Arial"/>
          </w:rPr>
          <w:t xml:space="preserve"> H</w:t>
        </w:r>
        <w:r w:rsidRPr="006A23F8">
          <w:rPr>
            <w:rFonts w:ascii="Arial" w:hAnsi="Arial" w:cs="Arial"/>
            <w:vertAlign w:val="subscript"/>
          </w:rPr>
          <w:t>2</w:t>
        </w:r>
        <w:r w:rsidRPr="006A23F8">
          <w:rPr>
            <w:rFonts w:ascii="Arial" w:hAnsi="Arial" w:cs="Arial"/>
          </w:rPr>
          <w:t>O)</w:t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</w:ins>
      <w:ins w:id="123" w:author="Nico2" w:date="2019-10-30T16:11:00Z">
        <w:r>
          <w:rPr>
            <w:rFonts w:ascii="Arial" w:hAnsi="Arial" w:cs="Arial"/>
          </w:rPr>
          <w:tab/>
        </w:r>
      </w:ins>
      <w:ins w:id="124" w:author="Nico2" w:date="2019-10-30T16:10:00Z">
        <w:r w:rsidRPr="006A23F8">
          <w:rPr>
            <w:rFonts w:ascii="Arial" w:hAnsi="Arial" w:cs="Arial"/>
          </w:rPr>
          <w:t>1 ml</w:t>
        </w:r>
      </w:ins>
    </w:p>
    <w:p w14:paraId="66C85FA2" w14:textId="1825BE1F" w:rsidR="006A23F8" w:rsidRPr="006A23F8" w:rsidRDefault="006A23F8" w:rsidP="006A23F8">
      <w:pPr>
        <w:rPr>
          <w:ins w:id="125" w:author="Nico2" w:date="2019-10-30T16:10:00Z"/>
          <w:rFonts w:ascii="Arial" w:hAnsi="Arial" w:cs="Arial"/>
        </w:rPr>
      </w:pPr>
      <w:ins w:id="126" w:author="Nico2" w:date="2019-10-30T16:10:00Z">
        <w:r w:rsidRPr="006A23F8">
          <w:rPr>
            <w:rFonts w:ascii="Arial" w:hAnsi="Arial" w:cs="Arial"/>
          </w:rPr>
          <w:t>Sodium Pyruvate (</w:t>
        </w:r>
        <w:r w:rsidRPr="006A23F8">
          <w:rPr>
            <w:rFonts w:ascii="Arial" w:hAnsi="Arial" w:cs="Arial"/>
            <w:sz w:val="20"/>
          </w:rPr>
          <w:t>Sigma #P-3662</w:t>
        </w:r>
        <w:r w:rsidRPr="006A23F8">
          <w:rPr>
            <w:rFonts w:ascii="Arial" w:hAnsi="Arial" w:cs="Arial"/>
          </w:rPr>
          <w:t xml:space="preserve">) (1M </w:t>
        </w:r>
      </w:ins>
      <w:ins w:id="127" w:author="Nico2" w:date="2019-10-30T16:12:00Z">
        <w:r>
          <w:rPr>
            <w:rFonts w:ascii="Arial" w:hAnsi="Arial" w:cs="Arial"/>
          </w:rPr>
          <w:t>in</w:t>
        </w:r>
      </w:ins>
      <w:ins w:id="128" w:author="Nico2" w:date="2019-10-30T16:10:00Z">
        <w:r w:rsidRPr="006A23F8">
          <w:rPr>
            <w:rFonts w:ascii="Arial" w:hAnsi="Arial" w:cs="Arial"/>
          </w:rPr>
          <w:t xml:space="preserve"> H</w:t>
        </w:r>
        <w:r w:rsidRPr="006A23F8">
          <w:rPr>
            <w:rFonts w:ascii="Arial" w:hAnsi="Arial" w:cs="Arial"/>
            <w:vertAlign w:val="subscript"/>
          </w:rPr>
          <w:t>2</w:t>
        </w:r>
        <w:r w:rsidRPr="006A23F8">
          <w:rPr>
            <w:rFonts w:ascii="Arial" w:hAnsi="Arial" w:cs="Arial"/>
          </w:rPr>
          <w:t>O)</w:t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</w:ins>
      <w:ins w:id="129" w:author="Nico2" w:date="2019-10-30T16:12:00Z">
        <w:r>
          <w:rPr>
            <w:rFonts w:ascii="Arial" w:hAnsi="Arial" w:cs="Arial"/>
          </w:rPr>
          <w:tab/>
        </w:r>
      </w:ins>
      <w:ins w:id="130" w:author="Nico2" w:date="2019-10-30T16:10:00Z">
        <w:r w:rsidRPr="006A23F8">
          <w:rPr>
            <w:rFonts w:ascii="Arial" w:hAnsi="Arial" w:cs="Arial"/>
          </w:rPr>
          <w:t>200 ul</w:t>
        </w:r>
      </w:ins>
    </w:p>
    <w:p w14:paraId="3009ACFC" w14:textId="4242CFAB" w:rsidR="006A23F8" w:rsidRPr="006A23F8" w:rsidRDefault="006A23F8" w:rsidP="006A23F8">
      <w:pPr>
        <w:rPr>
          <w:ins w:id="131" w:author="Nico2" w:date="2019-10-30T16:10:00Z"/>
          <w:rFonts w:ascii="Arial" w:hAnsi="Arial" w:cs="Arial"/>
        </w:rPr>
      </w:pPr>
      <w:ins w:id="132" w:author="Nico2" w:date="2019-10-30T16:10:00Z">
        <w:r w:rsidRPr="006A23F8">
          <w:rPr>
            <w:rFonts w:ascii="Arial" w:hAnsi="Arial" w:cs="Arial"/>
          </w:rPr>
          <w:t>2-</w:t>
        </w:r>
        <w:r w:rsidRPr="006A23F8">
          <w:rPr>
            <w:rFonts w:ascii="Arial" w:hAnsi="Arial" w:cs="Arial"/>
          </w:rPr>
          <w:t>-Mercaptoéthanol (</w:t>
        </w:r>
        <w:r w:rsidRPr="006A23F8">
          <w:rPr>
            <w:rFonts w:ascii="Arial" w:hAnsi="Arial" w:cs="Arial"/>
            <w:sz w:val="20"/>
          </w:rPr>
          <w:t>Sigma #M-6250</w:t>
        </w:r>
        <w:r w:rsidRPr="006A23F8">
          <w:rPr>
            <w:rFonts w:ascii="Arial" w:hAnsi="Arial" w:cs="Arial"/>
          </w:rPr>
          <w:t xml:space="preserve">) (0,1 M, dilute 143 </w:t>
        </w:r>
      </w:ins>
      <w:ins w:id="133" w:author="Nico2" w:date="2019-10-30T16:12:00Z">
        <w:r>
          <w:rPr>
            <w:rFonts w:ascii="Arial" w:hAnsi="Arial" w:cs="Arial"/>
          </w:rPr>
          <w:t>times</w:t>
        </w:r>
      </w:ins>
      <w:ins w:id="134" w:author="Nico2" w:date="2019-10-30T16:10:00Z">
        <w:r w:rsidRPr="006A23F8">
          <w:rPr>
            <w:rFonts w:ascii="Arial" w:hAnsi="Arial" w:cs="Arial"/>
          </w:rPr>
          <w:t xml:space="preserve"> </w:t>
        </w:r>
      </w:ins>
      <w:ins w:id="135" w:author="Nico2" w:date="2019-10-30T16:12:00Z">
        <w:r>
          <w:rPr>
            <w:rFonts w:ascii="Arial" w:hAnsi="Arial" w:cs="Arial"/>
          </w:rPr>
          <w:t>into</w:t>
        </w:r>
      </w:ins>
      <w:ins w:id="136" w:author="Nico2" w:date="2019-10-30T16:10:00Z">
        <w:r w:rsidRPr="006A23F8">
          <w:rPr>
            <w:rFonts w:ascii="Arial" w:hAnsi="Arial" w:cs="Arial"/>
          </w:rPr>
          <w:t xml:space="preserve"> H</w:t>
        </w:r>
        <w:r w:rsidRPr="006A23F8">
          <w:rPr>
            <w:rFonts w:ascii="Arial" w:hAnsi="Arial" w:cs="Arial"/>
            <w:vertAlign w:val="subscript"/>
          </w:rPr>
          <w:t>2</w:t>
        </w:r>
        <w:r w:rsidRPr="006A23F8">
          <w:rPr>
            <w:rFonts w:ascii="Arial" w:hAnsi="Arial" w:cs="Arial"/>
          </w:rPr>
          <w:t>O)</w:t>
        </w:r>
        <w:r w:rsidRPr="006A23F8">
          <w:rPr>
            <w:rFonts w:ascii="Arial" w:hAnsi="Arial" w:cs="Arial"/>
          </w:rPr>
          <w:tab/>
          <w:t>50 ul</w:t>
        </w:r>
      </w:ins>
    </w:p>
    <w:p w14:paraId="7E3DFEEF" w14:textId="7FF3A35C" w:rsidR="006A23F8" w:rsidRPr="006A23F8" w:rsidRDefault="006A23F8" w:rsidP="006A23F8">
      <w:pPr>
        <w:rPr>
          <w:ins w:id="137" w:author="Nico2" w:date="2019-10-30T16:10:00Z"/>
          <w:rFonts w:ascii="Arial" w:hAnsi="Arial" w:cs="Arial"/>
        </w:rPr>
      </w:pPr>
      <w:ins w:id="138" w:author="Nico2" w:date="2019-10-30T16:12:00Z">
        <w:r>
          <w:rPr>
            <w:rFonts w:ascii="Arial" w:hAnsi="Arial" w:cs="Arial"/>
          </w:rPr>
          <w:t>FCS</w:t>
        </w:r>
      </w:ins>
      <w:ins w:id="139" w:author="Nico2" w:date="2019-10-30T16:10:00Z">
        <w:r w:rsidRPr="006A23F8">
          <w:rPr>
            <w:rFonts w:ascii="Arial" w:hAnsi="Arial" w:cs="Arial"/>
          </w:rPr>
          <w:t xml:space="preserve"> (</w:t>
        </w:r>
      </w:ins>
      <w:ins w:id="140" w:author="Nico2" w:date="2019-10-30T16:12:00Z">
        <w:r>
          <w:rPr>
            <w:rFonts w:ascii="Arial" w:hAnsi="Arial" w:cs="Arial"/>
          </w:rPr>
          <w:t>heated</w:t>
        </w:r>
      </w:ins>
      <w:ins w:id="141" w:author="Nico2" w:date="2019-10-30T16:10:00Z">
        <w:r w:rsidRPr="006A23F8">
          <w:rPr>
            <w:rFonts w:ascii="Arial" w:hAnsi="Arial" w:cs="Arial"/>
          </w:rPr>
          <w:t xml:space="preserve"> 30 min at</w:t>
        </w:r>
        <w:r w:rsidR="00CC0673">
          <w:rPr>
            <w:rFonts w:ascii="Arial" w:hAnsi="Arial" w:cs="Arial"/>
          </w:rPr>
          <w:t xml:space="preserve"> 56</w:t>
        </w:r>
        <w:bookmarkStart w:id="142" w:name="_GoBack"/>
        <w:bookmarkEnd w:id="142"/>
        <w:r w:rsidRPr="006A23F8">
          <w:rPr>
            <w:rFonts w:ascii="Arial" w:hAnsi="Arial" w:cs="Arial"/>
          </w:rPr>
          <w:t>°C)</w:t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  <w:r w:rsidRPr="006A23F8">
          <w:rPr>
            <w:rFonts w:ascii="Arial" w:hAnsi="Arial" w:cs="Arial"/>
          </w:rPr>
          <w:tab/>
        </w:r>
      </w:ins>
      <w:ins w:id="143" w:author="Nico2" w:date="2019-10-30T16:12:00Z"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</w:ins>
      <w:ins w:id="144" w:author="Nico2" w:date="2019-10-30T16:10:00Z">
        <w:r w:rsidRPr="006A23F8">
          <w:rPr>
            <w:rFonts w:ascii="Arial" w:hAnsi="Arial" w:cs="Arial"/>
          </w:rPr>
          <w:t>10 ml</w:t>
        </w:r>
      </w:ins>
    </w:p>
    <w:p w14:paraId="684CEBA8" w14:textId="77777777" w:rsidR="006A23F8" w:rsidRDefault="006A23F8" w:rsidP="006A23F8">
      <w:pPr>
        <w:spacing w:line="360" w:lineRule="auto"/>
        <w:rPr>
          <w:ins w:id="145" w:author="Nico2" w:date="2019-10-30T16:15:00Z"/>
          <w:rFonts w:ascii="Arial" w:hAnsi="Arial" w:cs="Arial"/>
          <w:lang w:val="en-US"/>
        </w:rPr>
      </w:pPr>
    </w:p>
    <w:p w14:paraId="05702182" w14:textId="3EBC9162" w:rsidR="006A23F8" w:rsidRPr="006A23F8" w:rsidRDefault="006A23F8" w:rsidP="006A23F8">
      <w:pPr>
        <w:spacing w:line="360" w:lineRule="auto"/>
        <w:rPr>
          <w:rFonts w:ascii="Arial" w:hAnsi="Arial" w:cs="Arial"/>
          <w:lang w:val="en-US"/>
        </w:rPr>
      </w:pPr>
      <w:ins w:id="146" w:author="Nico2" w:date="2019-10-30T16:15:00Z">
        <w:r w:rsidRPr="006A23F8">
          <w:rPr>
            <w:rFonts w:ascii="Arial" w:hAnsi="Arial" w:cs="Arial"/>
            <w:b/>
            <w:u w:val="single"/>
          </w:rPr>
          <w:t>HT : Sigma #H0137 </w:t>
        </w:r>
        <w:r w:rsidRPr="006A23F8">
          <w:rPr>
            <w:rFonts w:ascii="Arial" w:hAnsi="Arial" w:cs="Arial"/>
          </w:rPr>
          <w:t xml:space="preserve">: Hypoxanthine—Thymidine (HT) media supplement </w:t>
        </w:r>
        <w:r w:rsidRPr="006A23F8">
          <w:rPr>
            <w:rFonts w:ascii="Arial" w:hAnsi="Arial" w:cs="Arial"/>
            <w:b/>
          </w:rPr>
          <w:t>50X</w:t>
        </w:r>
        <w:r w:rsidRPr="006A23F8">
          <w:rPr>
            <w:rFonts w:ascii="Arial" w:hAnsi="Arial" w:cs="Arial"/>
          </w:rPr>
          <w:t xml:space="preserve"> (stored at –20°C).</w:t>
        </w:r>
        <w:r>
          <w:rPr>
            <w:rFonts w:ascii="Arial" w:hAnsi="Arial" w:cs="Arial"/>
          </w:rPr>
          <w:t xml:space="preserve"> </w:t>
        </w:r>
        <w:r w:rsidRPr="006A23F8">
          <w:rPr>
            <w:rFonts w:ascii="Arial" w:hAnsi="Arial" w:cs="Arial"/>
          </w:rPr>
          <w:t>Reconstitute in 10 ml Iscove (50x).</w:t>
        </w:r>
      </w:ins>
    </w:p>
    <w:sectPr w:rsidR="006A23F8" w:rsidRPr="006A23F8" w:rsidSect="00E61920">
      <w:pgSz w:w="11900" w:h="16840"/>
      <w:pgMar w:top="1417" w:right="1417" w:bottom="1417" w:left="1417" w:header="708" w:footer="708" w:gutter="0"/>
      <w:cols w:space="708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1BFD53" w15:done="0"/>
  <w15:commentEx w15:paraId="64D2645F" w15:done="0"/>
  <w15:commentEx w15:paraId="23B7303C" w15:done="0"/>
  <w15:commentEx w15:paraId="2DF007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1BFD53" w16cid:durableId="21642CC3"/>
  <w16cid:commentId w16cid:paraId="64D2645F" w16cid:durableId="21642CDE"/>
  <w16cid:commentId w16cid:paraId="23B7303C" w16cid:durableId="21642D75"/>
  <w16cid:commentId w16cid:paraId="2DF0073F" w16cid:durableId="21642D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388E"/>
    <w:multiLevelType w:val="hybridMultilevel"/>
    <w:tmpl w:val="72268F94"/>
    <w:lvl w:ilvl="0" w:tplc="9C9A348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D274C"/>
    <w:multiLevelType w:val="hybridMultilevel"/>
    <w:tmpl w:val="DC36B460"/>
    <w:lvl w:ilvl="0" w:tplc="5C88670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58"/>
    <w:rsid w:val="000E32FD"/>
    <w:rsid w:val="001757FC"/>
    <w:rsid w:val="001D7858"/>
    <w:rsid w:val="004133B4"/>
    <w:rsid w:val="004A177E"/>
    <w:rsid w:val="005267B6"/>
    <w:rsid w:val="00572B84"/>
    <w:rsid w:val="00682611"/>
    <w:rsid w:val="006A23F8"/>
    <w:rsid w:val="00893F35"/>
    <w:rsid w:val="00905305"/>
    <w:rsid w:val="009A24DE"/>
    <w:rsid w:val="00BE730D"/>
    <w:rsid w:val="00CC0673"/>
    <w:rsid w:val="00D92CE7"/>
    <w:rsid w:val="00E6192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28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7858"/>
    <w:pPr>
      <w:ind w:left="720"/>
      <w:contextualSpacing/>
    </w:pPr>
  </w:style>
  <w:style w:type="character" w:styleId="Marquedannotation">
    <w:name w:val="annotation reference"/>
    <w:basedOn w:val="Policepardfaut"/>
    <w:uiPriority w:val="99"/>
    <w:semiHidden/>
    <w:unhideWhenUsed/>
    <w:rsid w:val="001757F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57F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57F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57F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57F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57F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7FC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7858"/>
    <w:pPr>
      <w:ind w:left="720"/>
      <w:contextualSpacing/>
    </w:pPr>
  </w:style>
  <w:style w:type="character" w:styleId="Marquedannotation">
    <w:name w:val="annotation reference"/>
    <w:basedOn w:val="Policepardfaut"/>
    <w:uiPriority w:val="99"/>
    <w:semiHidden/>
    <w:unhideWhenUsed/>
    <w:rsid w:val="001757F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57F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57F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57F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57F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57F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7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Nico2</dc:creator>
  <cp:keywords/>
  <dc:description/>
  <cp:lastModifiedBy>Nico2</cp:lastModifiedBy>
  <cp:revision>3</cp:revision>
  <dcterms:created xsi:type="dcterms:W3CDTF">2019-10-30T15:16:00Z</dcterms:created>
  <dcterms:modified xsi:type="dcterms:W3CDTF">2019-10-30T15:16:00Z</dcterms:modified>
</cp:coreProperties>
</file>